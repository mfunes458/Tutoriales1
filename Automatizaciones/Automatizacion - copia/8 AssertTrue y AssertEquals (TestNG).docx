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FA76A2">
      <w:proofErr w:type="spellStart"/>
      <w:proofErr w:type="gramStart"/>
      <w:r>
        <w:t>Selenium</w:t>
      </w:r>
      <w:proofErr w:type="spellEnd"/>
      <w:r>
        <w:t xml:space="preserve"> :</w:t>
      </w:r>
      <w:proofErr w:type="gramEnd"/>
      <w:r>
        <w:t xml:space="preserve"> navegación en un browser</w:t>
      </w:r>
    </w:p>
    <w:p w:rsidR="004C1261" w:rsidRDefault="004C1261">
      <w:proofErr w:type="spellStart"/>
      <w:r>
        <w:t>Assert</w:t>
      </w:r>
      <w:proofErr w:type="spellEnd"/>
      <w:r>
        <w:t xml:space="preserve">: puntos de </w:t>
      </w:r>
      <w:r w:rsidR="009C3990">
        <w:t>verificación</w:t>
      </w:r>
    </w:p>
    <w:p w:rsidR="009C3990" w:rsidRDefault="009C3990"/>
    <w:p w:rsidR="009C3990" w:rsidRDefault="009C3990">
      <w:r>
        <w:t xml:space="preserve">Proyecto </w:t>
      </w:r>
      <w:proofErr w:type="spellStart"/>
      <w:r>
        <w:t>Maven</w:t>
      </w:r>
      <w:proofErr w:type="spellEnd"/>
      <w:r>
        <w:t xml:space="preserve"> sin incorporar la librería de </w:t>
      </w:r>
      <w:proofErr w:type="spellStart"/>
      <w:r>
        <w:t>Selenium</w:t>
      </w:r>
      <w:proofErr w:type="spellEnd"/>
    </w:p>
    <w:p w:rsidR="009B40C3" w:rsidRDefault="009B40C3"/>
    <w:p w:rsidR="003F0C6D" w:rsidRDefault="003F0C6D">
      <w:r>
        <w:t>**</w:t>
      </w:r>
      <w:proofErr w:type="spellStart"/>
      <w:r>
        <w:t>mvn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: genera paquete prueba todos los @Test del paquete</w:t>
      </w:r>
    </w:p>
    <w:p w:rsidR="003F0C6D" w:rsidRDefault="003F0C6D">
      <w:r>
        <w:t xml:space="preserve">**compilar y luego ejecutar el comando </w:t>
      </w:r>
      <w:proofErr w:type="spellStart"/>
      <w:r>
        <w:t>mvn</w:t>
      </w:r>
      <w:proofErr w:type="spellEnd"/>
      <w:r>
        <w:t xml:space="preserve"> </w:t>
      </w:r>
      <w:r w:rsidR="00FD2EAD">
        <w:t>–</w:t>
      </w:r>
      <w:proofErr w:type="spellStart"/>
      <w:r>
        <w:t>Package</w:t>
      </w:r>
      <w:proofErr w:type="spellEnd"/>
    </w:p>
    <w:p w:rsidR="00FD2EAD" w:rsidRDefault="00FD2EAD"/>
    <w:p w:rsidR="00FD2EAD" w:rsidRDefault="00FD2EAD" w:rsidP="00FD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devuelve</w:t>
      </w:r>
      <w:r>
        <w:rPr>
          <w:rFonts w:ascii="Consolas" w:hAnsi="Consolas" w:cs="Consolas"/>
          <w:color w:val="3F7F5F"/>
          <w:sz w:val="20"/>
          <w:szCs w:val="20"/>
        </w:rPr>
        <w:t xml:space="preserve"> error</w:t>
      </w:r>
    </w:p>
    <w:p w:rsidR="00FD2EAD" w:rsidRDefault="00FD2EAD" w:rsidP="00FD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D2EAD" w:rsidRDefault="00FD2EAD" w:rsidP="00FD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testNumeroFalso2() </w:t>
      </w:r>
    </w:p>
    <w:p w:rsidR="00FD2EAD" w:rsidRDefault="00FD2EAD" w:rsidP="00FD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2EAD" w:rsidRDefault="00FD2EAD" w:rsidP="00FD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numeroUno</w:t>
      </w:r>
      <w:r>
        <w:rPr>
          <w:rFonts w:ascii="Consolas" w:hAnsi="Consolas" w:cs="Consolas"/>
          <w:color w:val="000000"/>
          <w:sz w:val="20"/>
          <w:szCs w:val="20"/>
        </w:rPr>
        <w:t xml:space="preserve">+2); </w:t>
      </w:r>
    </w:p>
    <w:p w:rsidR="00FD2EAD" w:rsidRDefault="00FD2EAD" w:rsidP="00FD2E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2EAD" w:rsidRDefault="00FD2EAD" w:rsidP="00FD2EAD">
      <w:pPr>
        <w:rPr>
          <w:rFonts w:ascii="Consolas" w:hAnsi="Consolas" w:cs="Consolas"/>
          <w:color w:val="000000"/>
          <w:sz w:val="20"/>
          <w:szCs w:val="20"/>
        </w:rPr>
      </w:pPr>
    </w:p>
    <w:p w:rsidR="00FD2EAD" w:rsidRDefault="00FD2EAD" w:rsidP="00FD2EAD">
      <w:pPr>
        <w:rPr>
          <w:rFonts w:ascii="Consolas" w:hAnsi="Consolas" w:cs="Consolas"/>
          <w:color w:val="000000"/>
          <w:sz w:val="20"/>
          <w:szCs w:val="20"/>
        </w:rPr>
      </w:pPr>
    </w:p>
    <w:p w:rsidR="00FD2EAD" w:rsidRDefault="00FD2EAD" w:rsidP="00FD2EAD">
      <w:pPr>
        <w:rPr>
          <w:rFonts w:ascii="Consolas" w:hAnsi="Consolas" w:cs="Consolas"/>
          <w:color w:val="000000"/>
          <w:sz w:val="20"/>
          <w:szCs w:val="20"/>
        </w:rPr>
      </w:pPr>
    </w:p>
    <w:p w:rsidR="00FD2EAD" w:rsidRDefault="00FD2EAD" w:rsidP="00FD2E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Evalua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 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tipo dato booleano)</w:t>
      </w:r>
    </w:p>
    <w:p w:rsidR="00FD2EAD" w:rsidRDefault="00FD2EAD" w:rsidP="00FD2EA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numeroDos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==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numeroUno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+2);</w:t>
      </w:r>
    </w:p>
    <w:p w:rsidR="004F6987" w:rsidRDefault="004F6987" w:rsidP="00FD2EA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F6987" w:rsidRDefault="004F6987" w:rsidP="00FD2EAD">
      <w:pPr>
        <w:rPr>
          <w:ins w:id="0" w:author="Valentino Falcucci" w:date="2019-01-29T17:56:00Z"/>
        </w:rPr>
      </w:pPr>
      <w:proofErr w:type="spellStart"/>
      <w:ins w:id="1" w:author="Valentino Falcucci" w:date="2019-01-29T17:56:00Z">
        <w:r>
          <w:t>Evalua</w:t>
        </w:r>
        <w:proofErr w:type="spellEnd"/>
        <w:r>
          <w:t xml:space="preserve"> si es no </w:t>
        </w:r>
        <w:proofErr w:type="gramStart"/>
        <w:r>
          <w:t>verdadero(</w:t>
        </w:r>
        <w:proofErr w:type="gramEnd"/>
        <w:r>
          <w:t>compra dos valores)</w:t>
        </w:r>
      </w:ins>
    </w:p>
    <w:p w:rsidR="006156A1" w:rsidRDefault="006156A1" w:rsidP="006156A1">
      <w:ins w:id="2" w:author="Valentino Falcucci" w:date="2019-01-29T17:56:00Z">
        <w:r>
          <w:rPr>
            <w:rFonts w:ascii="Consolas" w:hAnsi="Consolas" w:cs="Consolas"/>
            <w:color w:val="000000"/>
            <w:sz w:val="20"/>
            <w:szCs w:val="20"/>
            <w:shd w:val="clear" w:color="auto" w:fill="E8F2FE"/>
          </w:rPr>
          <w:t>Assert.</w:t>
        </w:r>
        <w:r>
          <w:rPr>
            <w:rFonts w:ascii="Consolas" w:hAnsi="Consolas" w:cs="Consolas"/>
            <w:i/>
            <w:iCs/>
            <w:color w:val="000000"/>
            <w:sz w:val="20"/>
            <w:szCs w:val="20"/>
            <w:shd w:val="clear" w:color="auto" w:fill="E8F2FE"/>
          </w:rPr>
          <w:t>assertEquals</w:t>
        </w:r>
        <w:r>
          <w:rPr>
            <w:rFonts w:ascii="Consolas" w:hAnsi="Consolas" w:cs="Consolas"/>
            <w:color w:val="000000"/>
            <w:sz w:val="20"/>
            <w:szCs w:val="20"/>
            <w:shd w:val="clear" w:color="auto" w:fill="E8F2FE"/>
          </w:rPr>
          <w:t>(</w:t>
        </w:r>
        <w:r>
          <w:rPr>
            <w:rFonts w:ascii="Consolas" w:hAnsi="Consolas" w:cs="Consolas"/>
            <w:color w:val="0000C0"/>
            <w:sz w:val="20"/>
            <w:szCs w:val="20"/>
            <w:shd w:val="clear" w:color="auto" w:fill="E8F2FE"/>
          </w:rPr>
          <w:t>numeroDos</w:t>
        </w:r>
        <w:r>
          <w:rPr>
            <w:rFonts w:ascii="Consolas" w:hAnsi="Consolas" w:cs="Consolas"/>
            <w:color w:val="000000"/>
            <w:sz w:val="20"/>
            <w:szCs w:val="20"/>
            <w:shd w:val="clear" w:color="auto" w:fill="E8F2FE"/>
          </w:rPr>
          <w:t>,</w:t>
        </w:r>
        <w:r>
          <w:rPr>
            <w:rFonts w:ascii="Consolas" w:hAnsi="Consolas" w:cs="Consolas"/>
            <w:color w:val="0000C0"/>
            <w:sz w:val="20"/>
            <w:szCs w:val="20"/>
            <w:shd w:val="clear" w:color="auto" w:fill="E8F2FE"/>
          </w:rPr>
          <w:t>numeroUno</w:t>
        </w:r>
        <w:r>
          <w:rPr>
            <w:rFonts w:ascii="Consolas" w:hAnsi="Consolas" w:cs="Consolas"/>
            <w:color w:val="000000"/>
            <w:sz w:val="20"/>
            <w:szCs w:val="20"/>
            <w:shd w:val="clear" w:color="auto" w:fill="E8F2FE"/>
          </w:rPr>
          <w:t>+2);</w:t>
        </w:r>
      </w:ins>
      <w:bookmarkStart w:id="3" w:name="_GoBack"/>
      <w:bookmarkEnd w:id="3"/>
    </w:p>
    <w:sectPr w:rsidR="00615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lentino Falcucci">
    <w15:presenceInfo w15:providerId="None" w15:userId="Valentino Falcucc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9C"/>
    <w:rsid w:val="000F7C0C"/>
    <w:rsid w:val="003F0C6D"/>
    <w:rsid w:val="004C1261"/>
    <w:rsid w:val="004F6987"/>
    <w:rsid w:val="006156A1"/>
    <w:rsid w:val="009B40C3"/>
    <w:rsid w:val="009C3990"/>
    <w:rsid w:val="00B05AEC"/>
    <w:rsid w:val="00DC03EF"/>
    <w:rsid w:val="00DF367A"/>
    <w:rsid w:val="00E4699C"/>
    <w:rsid w:val="00EA5279"/>
    <w:rsid w:val="00FA76A2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AE51"/>
  <w15:chartTrackingRefBased/>
  <w15:docId w15:val="{476C30DF-DC31-4456-B64F-CDB27682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10</cp:revision>
  <dcterms:created xsi:type="dcterms:W3CDTF">2019-01-29T20:35:00Z</dcterms:created>
  <dcterms:modified xsi:type="dcterms:W3CDTF">2019-01-29T20:56:00Z</dcterms:modified>
</cp:coreProperties>
</file>