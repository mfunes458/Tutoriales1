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933D82"/>
    <w:p w:rsidR="002B5CC9" w:rsidRDefault="002B5CC9"/>
    <w:p w:rsidR="002B5CC9" w:rsidRDefault="00933D82">
      <w:r>
        <w:t>Pronombres Demostrativos</w:t>
      </w:r>
      <w:bookmarkStart w:id="0" w:name="_GoBack"/>
      <w:bookmarkEnd w:id="0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174"/>
      </w:tblGrid>
      <w:tr w:rsidR="002B5CC9" w:rsidRPr="002B5CC9" w:rsidTr="002B5CC9">
        <w:tc>
          <w:tcPr>
            <w:tcW w:w="3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5CC9" w:rsidRPr="002B5CC9" w:rsidRDefault="002B5CC9" w:rsidP="002B5CC9">
            <w:r w:rsidRPr="002B5CC9">
              <w:rPr>
                <w:vertAlign w:val="subscript"/>
              </w:rPr>
              <w:fldChar w:fldCharType="begin"/>
            </w:r>
            <w:r w:rsidRPr="002B5CC9">
              <w:rPr>
                <w:vertAlign w:val="subscript"/>
              </w:rPr>
              <w:instrText xml:space="preserve"> HYPERLINK "https://www.curso-ingles.com/aprender/cursos/nivel-basico/pronouns/demonstrative-pronouns" \l "This" </w:instrText>
            </w:r>
            <w:r w:rsidRPr="002B5CC9">
              <w:rPr>
                <w:vertAlign w:val="subscript"/>
              </w:rPr>
              <w:fldChar w:fldCharType="separate"/>
            </w:r>
            <w:r w:rsidRPr="002B5CC9">
              <w:rPr>
                <w:rStyle w:val="Hipervnculo"/>
                <w:vertAlign w:val="subscript"/>
              </w:rPr>
              <w:t> </w:t>
            </w:r>
            <w:r w:rsidRPr="002B5CC9"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CC9" w:rsidRPr="002B5CC9" w:rsidRDefault="002B5CC9" w:rsidP="002B5CC9">
            <w:proofErr w:type="spellStart"/>
            <w:r w:rsidRPr="002B5CC9">
              <w:t>this</w:t>
            </w:r>
            <w:proofErr w:type="spellEnd"/>
            <w:r w:rsidRPr="002B5CC9">
              <w:rPr>
                <w:i/>
                <w:iCs/>
              </w:rPr>
              <w:t>(este/a/o)</w:t>
            </w:r>
          </w:p>
        </w:tc>
      </w:tr>
    </w:tbl>
    <w:p w:rsidR="002B5CC9" w:rsidRPr="002B5CC9" w:rsidRDefault="002B5CC9" w:rsidP="002B5CC9">
      <w:pPr>
        <w:rPr>
          <w:vanish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174"/>
      </w:tblGrid>
      <w:tr w:rsidR="002B5CC9" w:rsidRPr="002B5CC9" w:rsidTr="002B5CC9">
        <w:tc>
          <w:tcPr>
            <w:tcW w:w="3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5CC9" w:rsidRPr="002B5CC9" w:rsidRDefault="002B5CC9" w:rsidP="002B5CC9">
            <w:hyperlink r:id="rId4" w:anchor="That" w:history="1">
              <w:r w:rsidRPr="002B5CC9">
                <w:rPr>
                  <w:rStyle w:val="Hipervnculo"/>
                  <w:vertAlign w:val="subscript"/>
                </w:rPr>
                <w:t> 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CC9" w:rsidRPr="002B5CC9" w:rsidRDefault="002B5CC9" w:rsidP="002B5CC9">
            <w:proofErr w:type="spellStart"/>
            <w:r w:rsidRPr="002B5CC9">
              <w:t>that</w:t>
            </w:r>
            <w:proofErr w:type="spellEnd"/>
            <w:r w:rsidRPr="002B5CC9">
              <w:rPr>
                <w:i/>
                <w:iCs/>
              </w:rPr>
              <w:t>(ese/a/o, aquél, aquello/a)</w:t>
            </w:r>
          </w:p>
        </w:tc>
      </w:tr>
    </w:tbl>
    <w:p w:rsidR="002B5CC9" w:rsidRPr="002B5CC9" w:rsidRDefault="002B5CC9" w:rsidP="002B5CC9">
      <w:pPr>
        <w:rPr>
          <w:vanish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174"/>
      </w:tblGrid>
      <w:tr w:rsidR="002B5CC9" w:rsidRPr="002B5CC9" w:rsidTr="002B5CC9">
        <w:tc>
          <w:tcPr>
            <w:tcW w:w="3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5CC9" w:rsidRPr="002B5CC9" w:rsidRDefault="002B5CC9" w:rsidP="002B5CC9">
            <w:hyperlink r:id="rId5" w:anchor="These" w:history="1">
              <w:r w:rsidRPr="002B5CC9">
                <w:rPr>
                  <w:rStyle w:val="Hipervnculo"/>
                  <w:vertAlign w:val="subscript"/>
                </w:rPr>
                <w:t> 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CC9" w:rsidRPr="002B5CC9" w:rsidRDefault="002B5CC9" w:rsidP="002B5CC9">
            <w:proofErr w:type="spellStart"/>
            <w:r w:rsidRPr="002B5CC9">
              <w:t>these</w:t>
            </w:r>
            <w:proofErr w:type="spellEnd"/>
            <w:r w:rsidRPr="002B5CC9">
              <w:rPr>
                <w:i/>
                <w:iCs/>
              </w:rPr>
              <w:t>(estos/as)</w:t>
            </w:r>
          </w:p>
        </w:tc>
      </w:tr>
    </w:tbl>
    <w:p w:rsidR="002B5CC9" w:rsidRPr="002B5CC9" w:rsidRDefault="002B5CC9" w:rsidP="002B5CC9">
      <w:pPr>
        <w:rPr>
          <w:vanish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174"/>
      </w:tblGrid>
      <w:tr w:rsidR="002B5CC9" w:rsidRPr="002B5CC9" w:rsidTr="002B5CC9">
        <w:tc>
          <w:tcPr>
            <w:tcW w:w="3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5CC9" w:rsidRPr="002B5CC9" w:rsidRDefault="002B5CC9" w:rsidP="002B5CC9">
            <w:hyperlink r:id="rId6" w:anchor="Those" w:history="1">
              <w:r w:rsidRPr="002B5CC9">
                <w:rPr>
                  <w:rStyle w:val="Hipervnculo"/>
                  <w:vertAlign w:val="subscript"/>
                </w:rPr>
                <w:t> 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CC9" w:rsidRPr="002B5CC9" w:rsidRDefault="002B5CC9" w:rsidP="002B5CC9">
            <w:proofErr w:type="spellStart"/>
            <w:r w:rsidRPr="002B5CC9">
              <w:t>those</w:t>
            </w:r>
            <w:proofErr w:type="spellEnd"/>
            <w:r w:rsidRPr="002B5CC9">
              <w:rPr>
                <w:i/>
                <w:iCs/>
              </w:rPr>
              <w:t>(esos/as, aquellos/as)</w:t>
            </w:r>
          </w:p>
        </w:tc>
      </w:tr>
    </w:tbl>
    <w:p w:rsidR="002B5CC9" w:rsidRDefault="002B5CC9"/>
    <w:p w:rsidR="002B5CC9" w:rsidRDefault="002B5CC9"/>
    <w:p w:rsidR="002B5CC9" w:rsidRPr="002B5CC9" w:rsidRDefault="002B5CC9" w:rsidP="002B5CC9">
      <w:r w:rsidRPr="002B5CC9">
        <w:t>Ejemplos:</w:t>
      </w:r>
    </w:p>
    <w:p w:rsidR="002B5CC9" w:rsidRPr="002B5CC9" w:rsidRDefault="002B5CC9" w:rsidP="002B5CC9">
      <w:r w:rsidRPr="002B5CC9">
        <w:t xml:space="preserve">Singular and </w:t>
      </w:r>
      <w:proofErr w:type="spellStart"/>
      <w:r w:rsidRPr="002B5CC9">
        <w:t>here</w:t>
      </w:r>
      <w:proofErr w:type="spellEnd"/>
      <w:r w:rsidRPr="002B5CC9">
        <w:t xml:space="preserve"> (singular y aquí)</w:t>
      </w:r>
      <w:ins w:id="1" w:author="Unknown">
        <w:r w:rsidRPr="002B5CC9">
          <w:t>:</w:t>
        </w:r>
      </w:ins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174"/>
      </w:tblGrid>
      <w:tr w:rsidR="002B5CC9" w:rsidRPr="002B5CC9" w:rsidTr="002B5CC9">
        <w:tc>
          <w:tcPr>
            <w:tcW w:w="3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5CC9" w:rsidRPr="002B5CC9" w:rsidRDefault="002B5CC9" w:rsidP="002B5CC9">
            <w:hyperlink r:id="rId7" w:anchor="I%20like%20this%20car" w:history="1">
              <w:r w:rsidRPr="002B5CC9">
                <w:rPr>
                  <w:rStyle w:val="Hipervnculo"/>
                  <w:vertAlign w:val="subscript"/>
                </w:rPr>
                <w:t> 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CC9" w:rsidRPr="002B5CC9" w:rsidRDefault="002B5CC9" w:rsidP="002B5CC9">
            <w:r w:rsidRPr="002B5CC9">
              <w:t xml:space="preserve">I </w:t>
            </w:r>
            <w:proofErr w:type="spellStart"/>
            <w:r w:rsidRPr="002B5CC9">
              <w:t>like</w:t>
            </w:r>
            <w:proofErr w:type="spellEnd"/>
            <w:r w:rsidRPr="002B5CC9">
              <w:t> </w:t>
            </w:r>
            <w:proofErr w:type="spellStart"/>
            <w:r w:rsidRPr="002B5CC9">
              <w:rPr>
                <w:b/>
                <w:bCs/>
              </w:rPr>
              <w:t>this</w:t>
            </w:r>
            <w:proofErr w:type="spellEnd"/>
            <w:r w:rsidRPr="002B5CC9">
              <w:t> car.</w:t>
            </w:r>
            <w:r w:rsidRPr="002B5CC9">
              <w:rPr>
                <w:i/>
                <w:iCs/>
              </w:rPr>
              <w:t>(Me gusta este coche.)</w:t>
            </w:r>
          </w:p>
        </w:tc>
      </w:tr>
    </w:tbl>
    <w:p w:rsidR="002B5CC9" w:rsidRPr="002B5CC9" w:rsidRDefault="002B5CC9" w:rsidP="002B5CC9">
      <w:r w:rsidRPr="002B5CC9">
        <w:t xml:space="preserve">Singular and </w:t>
      </w:r>
      <w:proofErr w:type="spellStart"/>
      <w:r w:rsidRPr="002B5CC9">
        <w:t>there</w:t>
      </w:r>
      <w:proofErr w:type="spellEnd"/>
      <w:r w:rsidRPr="002B5CC9">
        <w:t xml:space="preserve"> (singular y allí)</w:t>
      </w:r>
      <w:ins w:id="2" w:author="Unknown">
        <w:r w:rsidRPr="002B5CC9">
          <w:t>:</w:t>
        </w:r>
      </w:ins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174"/>
      </w:tblGrid>
      <w:tr w:rsidR="002B5CC9" w:rsidRPr="002B5CC9" w:rsidTr="002B5CC9">
        <w:tc>
          <w:tcPr>
            <w:tcW w:w="3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5CC9" w:rsidRPr="002B5CC9" w:rsidRDefault="002B5CC9" w:rsidP="002B5CC9">
            <w:hyperlink r:id="rId8" w:anchor="%20I%20like%20that%20car" w:history="1">
              <w:r w:rsidRPr="002B5CC9">
                <w:rPr>
                  <w:rStyle w:val="Hipervnculo"/>
                  <w:vertAlign w:val="subscript"/>
                </w:rPr>
                <w:t> 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CC9" w:rsidRPr="002B5CC9" w:rsidRDefault="002B5CC9" w:rsidP="002B5CC9">
            <w:r w:rsidRPr="002B5CC9">
              <w:t xml:space="preserve">I </w:t>
            </w:r>
            <w:proofErr w:type="spellStart"/>
            <w:r w:rsidRPr="002B5CC9">
              <w:t>like</w:t>
            </w:r>
            <w:proofErr w:type="spellEnd"/>
            <w:r w:rsidRPr="002B5CC9">
              <w:t> </w:t>
            </w:r>
            <w:proofErr w:type="spellStart"/>
            <w:r w:rsidRPr="002B5CC9">
              <w:rPr>
                <w:b/>
                <w:bCs/>
              </w:rPr>
              <w:t>that</w:t>
            </w:r>
            <w:proofErr w:type="spellEnd"/>
            <w:r w:rsidRPr="002B5CC9">
              <w:t> car.</w:t>
            </w:r>
            <w:r w:rsidRPr="002B5CC9">
              <w:rPr>
                <w:i/>
                <w:iCs/>
              </w:rPr>
              <w:t>(Me gusta ese coche.)</w:t>
            </w:r>
          </w:p>
        </w:tc>
      </w:tr>
    </w:tbl>
    <w:p w:rsidR="002B5CC9" w:rsidRPr="002B5CC9" w:rsidRDefault="002B5CC9" w:rsidP="002B5CC9">
      <w:r w:rsidRPr="002B5CC9">
        <w:t xml:space="preserve">Plural and </w:t>
      </w:r>
      <w:proofErr w:type="spellStart"/>
      <w:r w:rsidRPr="002B5CC9">
        <w:t>here</w:t>
      </w:r>
      <w:proofErr w:type="spellEnd"/>
      <w:r w:rsidRPr="002B5CC9">
        <w:t xml:space="preserve"> (plural y aquí)</w:t>
      </w:r>
      <w:ins w:id="3" w:author="Unknown">
        <w:r w:rsidRPr="002B5CC9">
          <w:t>:</w:t>
        </w:r>
      </w:ins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174"/>
      </w:tblGrid>
      <w:tr w:rsidR="002B5CC9" w:rsidRPr="002B5CC9" w:rsidTr="002B5CC9">
        <w:tc>
          <w:tcPr>
            <w:tcW w:w="3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5CC9" w:rsidRPr="002B5CC9" w:rsidRDefault="002B5CC9" w:rsidP="002B5CC9">
            <w:hyperlink r:id="rId9" w:anchor="I%20like%20these%20cars" w:history="1">
              <w:r w:rsidRPr="002B5CC9">
                <w:rPr>
                  <w:rStyle w:val="Hipervnculo"/>
                  <w:vertAlign w:val="subscript"/>
                </w:rPr>
                <w:t> 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CC9" w:rsidRPr="002B5CC9" w:rsidRDefault="002B5CC9" w:rsidP="002B5CC9">
            <w:r w:rsidRPr="002B5CC9">
              <w:t xml:space="preserve">I </w:t>
            </w:r>
            <w:proofErr w:type="spellStart"/>
            <w:r w:rsidRPr="002B5CC9">
              <w:t>like</w:t>
            </w:r>
            <w:proofErr w:type="spellEnd"/>
            <w:r w:rsidRPr="002B5CC9">
              <w:t> </w:t>
            </w:r>
            <w:proofErr w:type="spellStart"/>
            <w:r w:rsidRPr="002B5CC9">
              <w:rPr>
                <w:b/>
                <w:bCs/>
              </w:rPr>
              <w:t>these</w:t>
            </w:r>
            <w:proofErr w:type="spellEnd"/>
            <w:r w:rsidRPr="002B5CC9">
              <w:t> cars.</w:t>
            </w:r>
            <w:r w:rsidRPr="002B5CC9">
              <w:rPr>
                <w:i/>
                <w:iCs/>
              </w:rPr>
              <w:t>(Me gustan estos coches.)</w:t>
            </w:r>
          </w:p>
        </w:tc>
      </w:tr>
    </w:tbl>
    <w:p w:rsidR="002B5CC9" w:rsidRPr="002B5CC9" w:rsidRDefault="002B5CC9" w:rsidP="002B5CC9">
      <w:r w:rsidRPr="002B5CC9">
        <w:t xml:space="preserve">Plural and </w:t>
      </w:r>
      <w:proofErr w:type="spellStart"/>
      <w:r w:rsidRPr="002B5CC9">
        <w:t>there</w:t>
      </w:r>
      <w:proofErr w:type="spellEnd"/>
      <w:r w:rsidRPr="002B5CC9">
        <w:t xml:space="preserve"> (plural y allí)</w:t>
      </w:r>
      <w:ins w:id="4" w:author="Unknown">
        <w:r w:rsidRPr="002B5CC9">
          <w:t>:</w:t>
        </w:r>
      </w:ins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174"/>
      </w:tblGrid>
      <w:tr w:rsidR="002B5CC9" w:rsidRPr="002B5CC9" w:rsidTr="002B5CC9">
        <w:tc>
          <w:tcPr>
            <w:tcW w:w="3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5CC9" w:rsidRPr="002B5CC9" w:rsidRDefault="002B5CC9" w:rsidP="002B5CC9">
            <w:hyperlink r:id="rId10" w:anchor="I%20like%20those%20cars" w:history="1">
              <w:r w:rsidRPr="002B5CC9">
                <w:rPr>
                  <w:rStyle w:val="Hipervnculo"/>
                  <w:vertAlign w:val="subscript"/>
                </w:rPr>
                <w:t> 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5CC9" w:rsidRPr="002B5CC9" w:rsidRDefault="002B5CC9" w:rsidP="002B5CC9">
            <w:r w:rsidRPr="002B5CC9">
              <w:t xml:space="preserve">I </w:t>
            </w:r>
            <w:proofErr w:type="spellStart"/>
            <w:r w:rsidRPr="002B5CC9">
              <w:t>like</w:t>
            </w:r>
            <w:proofErr w:type="spellEnd"/>
            <w:r w:rsidRPr="002B5CC9">
              <w:t> </w:t>
            </w:r>
            <w:proofErr w:type="spellStart"/>
            <w:r w:rsidRPr="002B5CC9">
              <w:rPr>
                <w:b/>
                <w:bCs/>
              </w:rPr>
              <w:t>those</w:t>
            </w:r>
            <w:proofErr w:type="spellEnd"/>
            <w:r w:rsidRPr="002B5CC9">
              <w:t> cars.</w:t>
            </w:r>
            <w:r w:rsidRPr="002B5CC9">
              <w:rPr>
                <w:i/>
                <w:iCs/>
              </w:rPr>
              <w:t>(Me gustan aquellos coches.)</w:t>
            </w:r>
          </w:p>
        </w:tc>
      </w:tr>
    </w:tbl>
    <w:p w:rsidR="002B5CC9" w:rsidRDefault="002B5CC9"/>
    <w:p w:rsidR="002B5CC9" w:rsidRDefault="002B5CC9"/>
    <w:p w:rsidR="002B5CC9" w:rsidRDefault="002B5CC9">
      <w:r>
        <w:t xml:space="preserve">Usa </w:t>
      </w:r>
      <w:proofErr w:type="gramStart"/>
      <w:r>
        <w:t>para :</w:t>
      </w:r>
      <w:proofErr w:type="gramEnd"/>
    </w:p>
    <w:p w:rsidR="002B5CC9" w:rsidRDefault="002B5CC9">
      <w:r>
        <w:t>Preguntar por teléfono</w:t>
      </w:r>
    </w:p>
    <w:p w:rsidR="002B5CC9" w:rsidRDefault="005C1F03">
      <w:proofErr w:type="spellStart"/>
      <w:r w:rsidRPr="005C1F03">
        <w:t>Hello</w:t>
      </w:r>
      <w:proofErr w:type="spellEnd"/>
      <w:r w:rsidRPr="005C1F03">
        <w:t>. </w:t>
      </w:r>
      <w:proofErr w:type="spellStart"/>
      <w:r w:rsidRPr="005C1F03">
        <w:rPr>
          <w:b/>
          <w:bCs/>
        </w:rPr>
        <w:t>This</w:t>
      </w:r>
      <w:proofErr w:type="spellEnd"/>
      <w:r w:rsidRPr="005C1F03">
        <w:t> </w:t>
      </w:r>
      <w:proofErr w:type="spellStart"/>
      <w:r w:rsidRPr="005C1F03">
        <w:t>is</w:t>
      </w:r>
      <w:proofErr w:type="spellEnd"/>
      <w:r w:rsidRPr="005C1F03">
        <w:t xml:space="preserve"> </w:t>
      </w:r>
      <w:proofErr w:type="gramStart"/>
      <w:r w:rsidRPr="005C1F03">
        <w:t>Alicia.</w:t>
      </w:r>
      <w:r w:rsidRPr="005C1F03">
        <w:rPr>
          <w:i/>
          <w:iCs/>
        </w:rPr>
        <w:t>(</w:t>
      </w:r>
      <w:proofErr w:type="gramEnd"/>
      <w:r w:rsidRPr="005C1F03">
        <w:rPr>
          <w:i/>
          <w:iCs/>
        </w:rPr>
        <w:t>Hola. Soy Alicia.)</w:t>
      </w:r>
    </w:p>
    <w:p w:rsidR="002B5CC9" w:rsidRDefault="002B5CC9">
      <w:r>
        <w:t xml:space="preserve">Presentarnos </w:t>
      </w:r>
      <w:r w:rsidR="00F37E84">
        <w:t>por teléfono</w:t>
      </w:r>
    </w:p>
    <w:p w:rsidR="00F37E84" w:rsidRDefault="005C1F03">
      <w:r w:rsidRPr="005C1F03">
        <w:t xml:space="preserve">Peter, </w:t>
      </w:r>
      <w:proofErr w:type="spellStart"/>
      <w:r w:rsidRPr="005C1F03">
        <w:t>is</w:t>
      </w:r>
      <w:proofErr w:type="spellEnd"/>
      <w:r w:rsidRPr="005C1F03">
        <w:t> </w:t>
      </w:r>
      <w:proofErr w:type="spellStart"/>
      <w:r w:rsidRPr="005C1F03">
        <w:rPr>
          <w:b/>
          <w:bCs/>
        </w:rPr>
        <w:t>that</w:t>
      </w:r>
      <w:proofErr w:type="spellEnd"/>
      <w:r w:rsidRPr="005C1F03">
        <w:t> </w:t>
      </w:r>
      <w:proofErr w:type="spellStart"/>
      <w:proofErr w:type="gramStart"/>
      <w:r w:rsidRPr="005C1F03">
        <w:t>you</w:t>
      </w:r>
      <w:proofErr w:type="spellEnd"/>
      <w:r w:rsidRPr="005C1F03">
        <w:t>?</w:t>
      </w:r>
      <w:r w:rsidRPr="005C1F03">
        <w:rPr>
          <w:i/>
          <w:iCs/>
        </w:rPr>
        <w:t>(</w:t>
      </w:r>
      <w:proofErr w:type="gramEnd"/>
      <w:r w:rsidRPr="005C1F03">
        <w:rPr>
          <w:i/>
          <w:iCs/>
        </w:rPr>
        <w:t>¿Eres tú, Peter?)</w:t>
      </w:r>
    </w:p>
    <w:p w:rsidR="00F37E84" w:rsidRDefault="00F37E84">
      <w:r>
        <w:t xml:space="preserve">Presentar a algún apersona </w:t>
      </w:r>
    </w:p>
    <w:p w:rsidR="00F37E84" w:rsidRDefault="005C1F03">
      <w:r w:rsidRPr="005C1F03">
        <w:t>Lucy, </w:t>
      </w:r>
      <w:proofErr w:type="spellStart"/>
      <w:r w:rsidRPr="005C1F03">
        <w:rPr>
          <w:b/>
          <w:bCs/>
        </w:rPr>
        <w:t>this</w:t>
      </w:r>
      <w:proofErr w:type="spellEnd"/>
      <w:r w:rsidRPr="005C1F03">
        <w:t> </w:t>
      </w:r>
      <w:proofErr w:type="spellStart"/>
      <w:r w:rsidRPr="005C1F03">
        <w:t>is</w:t>
      </w:r>
      <w:proofErr w:type="spellEnd"/>
      <w:r w:rsidRPr="005C1F03">
        <w:t xml:space="preserve"> </w:t>
      </w:r>
      <w:proofErr w:type="spellStart"/>
      <w:r w:rsidRPr="005C1F03">
        <w:t>my</w:t>
      </w:r>
      <w:proofErr w:type="spellEnd"/>
      <w:r w:rsidRPr="005C1F03">
        <w:t xml:space="preserve"> </w:t>
      </w:r>
      <w:proofErr w:type="spellStart"/>
      <w:r w:rsidRPr="005C1F03">
        <w:t>friend</w:t>
      </w:r>
      <w:proofErr w:type="spellEnd"/>
      <w:r w:rsidRPr="005C1F03">
        <w:t xml:space="preserve"> </w:t>
      </w:r>
      <w:proofErr w:type="spellStart"/>
      <w:proofErr w:type="gramStart"/>
      <w:r w:rsidRPr="005C1F03">
        <w:t>Jill</w:t>
      </w:r>
      <w:proofErr w:type="spellEnd"/>
      <w:r w:rsidRPr="005C1F03">
        <w:t>.</w:t>
      </w:r>
      <w:r w:rsidRPr="005C1F03">
        <w:rPr>
          <w:i/>
          <w:iCs/>
        </w:rPr>
        <w:t>(</w:t>
      </w:r>
      <w:proofErr w:type="gramEnd"/>
      <w:r w:rsidRPr="005C1F03">
        <w:rPr>
          <w:i/>
          <w:iCs/>
        </w:rPr>
        <w:t xml:space="preserve">Lucy, ésta es mi amiga </w:t>
      </w:r>
      <w:proofErr w:type="spellStart"/>
      <w:r w:rsidRPr="005C1F03">
        <w:rPr>
          <w:i/>
          <w:iCs/>
        </w:rPr>
        <w:t>Jill</w:t>
      </w:r>
      <w:proofErr w:type="spellEnd"/>
      <w:r w:rsidRPr="005C1F03">
        <w:rPr>
          <w:i/>
          <w:iCs/>
        </w:rPr>
        <w:t>.)</w:t>
      </w:r>
    </w:p>
    <w:p w:rsidR="00F37E84" w:rsidRDefault="00F37E84">
      <w:r>
        <w:t>Hablar de algo del pasado</w:t>
      </w:r>
    </w:p>
    <w:p w:rsidR="00F37E84" w:rsidRDefault="005C1F03">
      <w:proofErr w:type="spellStart"/>
      <w:r w:rsidRPr="005C1F03">
        <w:rPr>
          <w:b/>
          <w:bCs/>
        </w:rPr>
        <w:t>That</w:t>
      </w:r>
      <w:proofErr w:type="spellEnd"/>
      <w:r w:rsidRPr="005C1F03">
        <w:t xml:space="preserve"> pizza </w:t>
      </w:r>
      <w:proofErr w:type="spellStart"/>
      <w:r w:rsidRPr="005C1F03">
        <w:t>was</w:t>
      </w:r>
      <w:proofErr w:type="spellEnd"/>
      <w:r w:rsidRPr="005C1F03">
        <w:t xml:space="preserve"> </w:t>
      </w:r>
      <w:proofErr w:type="spellStart"/>
      <w:proofErr w:type="gramStart"/>
      <w:r w:rsidRPr="005C1F03">
        <w:t>delicious</w:t>
      </w:r>
      <w:proofErr w:type="spellEnd"/>
      <w:r w:rsidRPr="005C1F03">
        <w:t>.</w:t>
      </w:r>
      <w:r w:rsidRPr="005C1F03">
        <w:rPr>
          <w:i/>
          <w:iCs/>
        </w:rPr>
        <w:t>(</w:t>
      </w:r>
      <w:proofErr w:type="gramEnd"/>
      <w:r w:rsidRPr="005C1F03">
        <w:rPr>
          <w:i/>
          <w:iCs/>
        </w:rPr>
        <w:t>Aquella pizza estaba riquísima.)</w:t>
      </w:r>
    </w:p>
    <w:sectPr w:rsidR="00F37E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BF"/>
    <w:rsid w:val="002B5CC9"/>
    <w:rsid w:val="00577ABF"/>
    <w:rsid w:val="005C1F03"/>
    <w:rsid w:val="00933D82"/>
    <w:rsid w:val="00B05AEC"/>
    <w:rsid w:val="00DC03EF"/>
    <w:rsid w:val="00DF367A"/>
    <w:rsid w:val="00EA5279"/>
    <w:rsid w:val="00F3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84151"/>
  <w15:chartTrackingRefBased/>
  <w15:docId w15:val="{798FB177-33BF-4E01-81F5-C4933D10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5C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rso-ingles.com/aprender/cursos/nivel-basico/pronouns/demonstrative-pronou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urso-ingles.com/aprender/cursos/nivel-basico/pronouns/demonstrative-pronoun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urso-ingles.com/aprender/cursos/nivel-basico/pronouns/demonstrative-pronou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urso-ingles.com/aprender/cursos/nivel-basico/pronouns/demonstrative-pronouns" TargetMode="External"/><Relationship Id="rId10" Type="http://schemas.openxmlformats.org/officeDocument/2006/relationships/hyperlink" Target="https://www.curso-ingles.com/aprender/cursos/nivel-basico/pronouns/demonstrative-pronouns" TargetMode="External"/><Relationship Id="rId4" Type="http://schemas.openxmlformats.org/officeDocument/2006/relationships/hyperlink" Target="https://www.curso-ingles.com/aprender/cursos/nivel-basico/pronouns/demonstrative-pronouns" TargetMode="External"/><Relationship Id="rId9" Type="http://schemas.openxmlformats.org/officeDocument/2006/relationships/hyperlink" Target="https://www.curso-ingles.com/aprender/cursos/nivel-basico/pronouns/demonstrative-pronoun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5</cp:revision>
  <dcterms:created xsi:type="dcterms:W3CDTF">2019-04-24T16:24:00Z</dcterms:created>
  <dcterms:modified xsi:type="dcterms:W3CDTF">2019-04-24T16:27:00Z</dcterms:modified>
</cp:coreProperties>
</file>